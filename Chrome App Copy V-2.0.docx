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F7074" w14:textId="77777777" w:rsidR="00BC3D81" w:rsidRDefault="00B31ED4" w:rsidP="00B31ED4">
      <w:pPr>
        <w:pStyle w:val="Heading1"/>
      </w:pPr>
      <w:r>
        <w:t>Lucid Charts Copy  - Use as a guideline when writing Organimi copy</w:t>
      </w:r>
    </w:p>
    <w:p w14:paraId="1D5A0289" w14:textId="77777777" w:rsidR="00B31ED4" w:rsidRDefault="00B31ED4"/>
    <w:p w14:paraId="212006EE" w14:textId="77777777" w:rsidR="00B31ED4" w:rsidRPr="00B31ED4" w:rsidRDefault="00B31ED4" w:rsidP="00B31ED4">
      <w:pPr>
        <w:shd w:val="clear" w:color="auto" w:fill="F1F1F1"/>
        <w:spacing w:after="0" w:line="240" w:lineRule="auto"/>
        <w:rPr>
          <w:rFonts w:ascii="Arial" w:eastAsia="Times New Roman" w:hAnsi="Arial" w:cs="Arial"/>
          <w:b/>
          <w:bCs/>
          <w:color w:val="333333"/>
          <w:sz w:val="20"/>
          <w:szCs w:val="20"/>
          <w:lang w:eastAsia="en-CA"/>
        </w:rPr>
      </w:pPr>
      <w:r w:rsidRPr="00B31ED4">
        <w:rPr>
          <w:rFonts w:ascii="Arial" w:eastAsia="Times New Roman" w:hAnsi="Arial" w:cs="Arial"/>
          <w:b/>
          <w:bCs/>
          <w:color w:val="333333"/>
          <w:sz w:val="20"/>
          <w:szCs w:val="20"/>
          <w:lang w:eastAsia="en-CA"/>
        </w:rPr>
        <w:t>The easiest way to draw flowcharts, mockups, UML, mind maps and more. Work together in real time with your team and clients.</w:t>
      </w:r>
    </w:p>
    <w:p w14:paraId="64B6A50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Lucidchart is an HTML5-based visual collaboration tool that makes drawing diagrams fast and easy.  Work together with an unlimited number of others to create and edit diagrams in real time, with changes merged and synced instantaneously -- great for team collaboration and working with clients.  </w:t>
      </w:r>
    </w:p>
    <w:p w14:paraId="4DE63C8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14AD2DB0"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With Lucidchart installed for Google Drive, you can:</w:t>
      </w:r>
    </w:p>
    <w:p w14:paraId="52BE6B3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6E23F23F"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-Create, open and share Lucidchart documents from Drive</w:t>
      </w:r>
    </w:p>
    <w:p w14:paraId="74114FD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-View, open and edit Microsoft Visio documents from Drive</w:t>
      </w:r>
    </w:p>
    <w:p w14:paraId="57312680"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-Export Lucidchart documents as a PNG, JPG or PDF to be stored in Drive</w:t>
      </w:r>
    </w:p>
    <w:p w14:paraId="139EE14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-Initiate daily or weekly backups of all of your Lucidchart documents to be stored in Drive</w:t>
      </w:r>
    </w:p>
    <w:p w14:paraId="51354665"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03DA763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Hundreds of Templates and Examples:</w:t>
      </w:r>
    </w:p>
    <w:p w14:paraId="6EF620E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Flowcharts</w:t>
      </w:r>
    </w:p>
    <w:p w14:paraId="7359209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UML</w:t>
      </w:r>
    </w:p>
    <w:p w14:paraId="3D446FF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ERD</w:t>
      </w:r>
    </w:p>
    <w:p w14:paraId="05881D3E"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Wireframing / Mockups</w:t>
      </w:r>
    </w:p>
    <w:p w14:paraId="51D68414"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Network Diagrams</w:t>
      </w:r>
    </w:p>
    <w:p w14:paraId="2D95C1B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Business Process Models</w:t>
      </w:r>
    </w:p>
    <w:p w14:paraId="65356A23"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Org Charts</w:t>
      </w:r>
    </w:p>
    <w:p w14:paraId="4D35A6B1"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Mind Maps</w:t>
      </w:r>
    </w:p>
    <w:p w14:paraId="1E48B64F"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Site Maps</w:t>
      </w:r>
    </w:p>
    <w:p w14:paraId="6686BEA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5A4CF13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Powerful and Easy to Use:</w:t>
      </w:r>
    </w:p>
    <w:p w14:paraId="54CEE86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Choose from hundreds of shapes</w:t>
      </w:r>
    </w:p>
    <w:p w14:paraId="20B6A950"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Autoprompt for quickly adding and connecting objects</w:t>
      </w:r>
    </w:p>
    <w:p w14:paraId="1A8A1923"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Drag new lines out of any object</w:t>
      </w:r>
    </w:p>
    <w:p w14:paraId="3EF31A9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Drag and drop to add your own images</w:t>
      </w:r>
    </w:p>
    <w:p w14:paraId="0F5032FB"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Export to (vector) PDF, PNG, and JPG</w:t>
      </w:r>
    </w:p>
    <w:p w14:paraId="12C0810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Embed diagrams in blogs or wikis</w:t>
      </w:r>
    </w:p>
    <w:p w14:paraId="7E22CC12"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Interactive mockups with hotspots and states</w:t>
      </w:r>
    </w:p>
    <w:p w14:paraId="17FBC946"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Import documents from Microsoft Visio (.vsd, .vsdx and .vdx)</w:t>
      </w:r>
    </w:p>
    <w:p w14:paraId="31654A4A"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Export documents to Microsoft Visio (.vdx)</w:t>
      </w:r>
    </w:p>
    <w:p w14:paraId="15DFB3C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w:t>
      </w:r>
    </w:p>
    <w:p w14:paraId="4200AA4A"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Collaboration:</w:t>
      </w:r>
    </w:p>
    <w:p w14:paraId="2E91C04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Real time collaboration with changes merged and synced instantaneously</w:t>
      </w:r>
    </w:p>
    <w:p w14:paraId="288A7D7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Unlimited number of simultaneous collaborators</w:t>
      </w:r>
    </w:p>
    <w:p w14:paraId="63FC5356"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xml:space="preserve">- Powerful version control, with full revision history  </w:t>
      </w:r>
    </w:p>
    <w:p w14:paraId="6215F5EA"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Group chat</w:t>
      </w:r>
    </w:p>
    <w:p w14:paraId="7F87EC85"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Robust commenting system</w:t>
      </w:r>
    </w:p>
    <w:p w14:paraId="1C899458"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 Share custom images and templates across your organization</w:t>
      </w:r>
    </w:p>
    <w:p w14:paraId="650CA857"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31A31089"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Reviews:</w:t>
      </w:r>
    </w:p>
    <w:p w14:paraId="57BE2612"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34C75343"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Techcrunch:  “Whether you’re a developer, a web designer, or just an average web user, Lucidchart allows the creatively-minded to create sexy, yet sophisticated graphs, mockups for websites or mobile apps, flowcharts, and diagrams.”</w:t>
      </w:r>
    </w:p>
    <w:p w14:paraId="5DD1F932"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p>
    <w:p w14:paraId="5B51D46B" w14:textId="77777777" w:rsidR="00B31ED4" w:rsidRPr="00B31ED4" w:rsidRDefault="00B31ED4" w:rsidP="00B31E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C4C4C"/>
          <w:sz w:val="17"/>
          <w:szCs w:val="17"/>
          <w:lang w:eastAsia="en-CA"/>
        </w:rPr>
      </w:pPr>
      <w:r w:rsidRPr="00B31ED4">
        <w:rPr>
          <w:rFonts w:ascii="Arial" w:eastAsia="Times New Roman" w:hAnsi="Arial" w:cs="Arial"/>
          <w:color w:val="4C4C4C"/>
          <w:sz w:val="17"/>
          <w:szCs w:val="17"/>
          <w:lang w:eastAsia="en-CA"/>
        </w:rPr>
        <w:t>GigaOm:  "Lucidchart is a graphically-rich web application that makes working on a diagram with your entire team a simple matter. The tool is effectively an online alternative to Microsoft Visio."</w:t>
      </w:r>
    </w:p>
    <w:p w14:paraId="6BF17F2B" w14:textId="77777777" w:rsidR="00B31ED4" w:rsidRDefault="00B31ED4">
      <w:pPr>
        <w:rPr>
          <w:ins w:id="0" w:author="Kamil Rextin" w:date="2013-10-02T22:27:00Z"/>
        </w:rPr>
      </w:pPr>
    </w:p>
    <w:p w14:paraId="2AA87BA6" w14:textId="77777777" w:rsidR="00527C86" w:rsidRDefault="00527C86">
      <w:pPr>
        <w:rPr>
          <w:ins w:id="1" w:author="Kamil Rextin" w:date="2013-10-02T22:27:00Z"/>
        </w:rPr>
      </w:pPr>
    </w:p>
    <w:p w14:paraId="1C9C5FDB" w14:textId="77777777" w:rsidR="00527C86" w:rsidRDefault="00527C86" w:rsidP="00527C86">
      <w:pPr>
        <w:pStyle w:val="Heading1"/>
        <w:rPr>
          <w:ins w:id="2" w:author="Kamil Rextin" w:date="2013-10-02T22:27:00Z"/>
        </w:rPr>
      </w:pPr>
      <w:ins w:id="3" w:author="Kamil Rextin" w:date="2013-10-02T22:27:00Z">
        <w:r>
          <w:t>Organimi Copy Draft 1</w:t>
        </w:r>
      </w:ins>
    </w:p>
    <w:p w14:paraId="36161227" w14:textId="77777777" w:rsidR="00527C86" w:rsidRDefault="00527C86" w:rsidP="00527C86">
      <w:pPr>
        <w:rPr>
          <w:ins w:id="4" w:author="Kamil Rextin" w:date="2013-10-02T22:27:00Z"/>
        </w:rPr>
      </w:pPr>
    </w:p>
    <w:p w14:paraId="07C3217C" w14:textId="637E9D67" w:rsidR="00527C86" w:rsidRPr="00617E0F" w:rsidDel="00617E0F" w:rsidRDefault="00617E0F" w:rsidP="00527C86">
      <w:pPr>
        <w:rPr>
          <w:ins w:id="5" w:author="Kamil Rextin" w:date="2013-10-02T22:27:00Z"/>
          <w:del w:id="6" w:author="Kamil Rextin" w:date="2013-10-02T22:36:00Z"/>
          <w:color w:val="FF0000"/>
          <w:rPrChange w:id="7" w:author="Kamil Rextin" w:date="2013-10-02T22:30:00Z">
            <w:rPr>
              <w:ins w:id="8" w:author="Kamil Rextin" w:date="2013-10-02T22:27:00Z"/>
              <w:del w:id="9" w:author="Kamil Rextin" w:date="2013-10-02T22:36:00Z"/>
            </w:rPr>
          </w:rPrChange>
        </w:rPr>
      </w:pPr>
      <w:r>
        <w:t>Organimi is t</w:t>
      </w:r>
      <w:ins w:id="10" w:author="Kamil Rextin" w:date="2013-10-02T22:27:00Z">
        <w:r w:rsidR="00527C86">
          <w:t>he</w:t>
        </w:r>
      </w:ins>
      <w:ins w:id="11" w:author="Kamil Rextin" w:date="2013-10-02T22:44:00Z">
        <w:r w:rsidR="00321AC0">
          <w:t xml:space="preserve"> simply the best &amp;</w:t>
        </w:r>
      </w:ins>
      <w:ins w:id="12" w:author="Kamil Rextin" w:date="2013-10-02T22:27:00Z">
        <w:r w:rsidR="00527C86">
          <w:t xml:space="preserve"> easiest way to create and maintain </w:t>
        </w:r>
        <w:r w:rsidR="00527C86" w:rsidRPr="00617E0F">
          <w:rPr>
            <w:b/>
          </w:rPr>
          <w:t>Organization</w:t>
        </w:r>
      </w:ins>
      <w:r w:rsidRPr="00617E0F">
        <w:rPr>
          <w:b/>
        </w:rPr>
        <w:t>al</w:t>
      </w:r>
      <w:ins w:id="13" w:author="Kamil Rextin" w:date="2013-10-02T22:27:00Z">
        <w:r w:rsidR="00527C86" w:rsidRPr="00617E0F">
          <w:rPr>
            <w:b/>
          </w:rPr>
          <w:t xml:space="preserve"> </w:t>
        </w:r>
      </w:ins>
      <w:ins w:id="14" w:author="Kamil Rextin" w:date="2013-10-02T22:33:00Z">
        <w:r>
          <w:rPr>
            <w:b/>
          </w:rPr>
          <w:t>C</w:t>
        </w:r>
      </w:ins>
      <w:ins w:id="15" w:author="Kamil Rextin" w:date="2013-10-02T22:27:00Z">
        <w:del w:id="16" w:author="Kamil Rextin" w:date="2013-10-02T22:33:00Z">
          <w:r w:rsidR="00527C86" w:rsidRPr="00617E0F" w:rsidDel="00617E0F">
            <w:rPr>
              <w:b/>
            </w:rPr>
            <w:delText>c</w:delText>
          </w:r>
        </w:del>
        <w:r w:rsidR="00527C86" w:rsidRPr="00617E0F">
          <w:rPr>
            <w:b/>
          </w:rPr>
          <w:t xml:space="preserve">harts </w:t>
        </w:r>
      </w:ins>
      <w:ins w:id="17" w:author="Kamil Rextin" w:date="2013-10-02T22:37:00Z">
        <w:r>
          <w:rPr>
            <w:b/>
          </w:rPr>
          <w:t xml:space="preserve">with images </w:t>
        </w:r>
      </w:ins>
      <w:ins w:id="18" w:author="Kamil Rextin" w:date="2013-10-02T22:27:00Z">
        <w:r w:rsidR="00527C86">
          <w:t>for all sizes</w:t>
        </w:r>
      </w:ins>
      <w:ins w:id="19" w:author="Kamil Rextin" w:date="2013-10-02T22:33:00Z">
        <w:r>
          <w:t xml:space="preserve">. </w:t>
        </w:r>
      </w:ins>
      <w:ins w:id="20" w:author="Kamil Rextin" w:date="2013-10-02T22:27:00Z">
        <w:del w:id="21" w:author="Kamil Rextin" w:date="2013-10-02T22:31:00Z">
          <w:r w:rsidR="00527C86" w:rsidDel="00617E0F">
            <w:delText xml:space="preserve">. </w:delText>
          </w:r>
        </w:del>
        <w:del w:id="22" w:author="Kamil Rextin" w:date="2013-10-02T22:35:00Z">
          <w:r w:rsidR="00527C86" w:rsidDel="00617E0F">
            <w:delText xml:space="preserve">Interactive and Dynamic. </w:delText>
          </w:r>
          <w:r w:rsidR="00527C86" w:rsidRPr="00617E0F" w:rsidDel="00617E0F">
            <w:rPr>
              <w:color w:val="FF0000"/>
              <w:rPrChange w:id="23" w:author="Kamil Rextin" w:date="2013-10-02T22:30:00Z">
                <w:rPr/>
              </w:rPrChange>
            </w:rPr>
            <w:delText xml:space="preserve">Use Organizational Charts to enable communication, collaboration and connections between your team. </w:delText>
          </w:r>
        </w:del>
      </w:ins>
    </w:p>
    <w:p w14:paraId="23EF0991" w14:textId="3F282CCB" w:rsidR="00617E0F" w:rsidRDefault="00617E0F" w:rsidP="00617E0F">
      <w:moveToRangeStart w:id="24" w:author="Kamil Rextin" w:date="2013-10-02T22:36:00Z" w:name="move368516730"/>
      <w:moveTo w:id="25" w:author="Kamil Rextin" w:date="2013-10-02T22:36:00Z">
        <w:del w:id="26" w:author="Kamil Rextin" w:date="2013-10-02T22:36:00Z">
          <w:r w:rsidDel="00617E0F">
            <w:delText>Or y</w:delText>
          </w:r>
        </w:del>
      </w:moveTo>
      <w:ins w:id="27" w:author="Kamil Rextin" w:date="2013-10-02T22:36:00Z">
        <w:r>
          <w:t>Y</w:t>
        </w:r>
      </w:ins>
      <w:moveTo w:id="28" w:author="Kamil Rextin" w:date="2013-10-02T22:36:00Z">
        <w:r>
          <w:t xml:space="preserve">ou can </w:t>
        </w:r>
        <w:del w:id="29" w:author="Kamil Rextin" w:date="2013-10-02T22:36:00Z">
          <w:r w:rsidDel="00617E0F">
            <w:delText xml:space="preserve">even </w:delText>
          </w:r>
        </w:del>
        <w:r>
          <w:t xml:space="preserve">upload your entire Org Chart from a CSV file </w:t>
        </w:r>
        <w:del w:id="30" w:author="Kamil Rextin" w:date="2013-10-02T22:37:00Z">
          <w:r w:rsidDel="00617E0F">
            <w:delText xml:space="preserve">(Pictures included </w:delText>
          </w:r>
        </w:del>
        <w:del w:id="31" w:author="Kamil Rextin" w:date="2013-10-02T22:36:00Z">
          <w:r w:rsidDel="00617E0F">
            <w:delText>then</w:delText>
          </w:r>
        </w:del>
        <w:del w:id="32" w:author="Kamil Rextin" w:date="2013-10-02T22:37:00Z">
          <w:r w:rsidDel="00617E0F">
            <w:delText xml:space="preserve"> Zip)</w:delText>
          </w:r>
        </w:del>
      </w:moveTo>
      <w:ins w:id="33" w:author="Kamil Rextin" w:date="2013-10-02T22:37:00Z">
        <w:r>
          <w:t>or Drag and Drop functionality</w:t>
        </w:r>
      </w:ins>
      <w:moveTo w:id="34" w:author="Kamil Rextin" w:date="2013-10-02T22:36:00Z">
        <w:r>
          <w:t xml:space="preserve"> and free yourself from Org Chart pain! </w:t>
        </w:r>
      </w:moveTo>
    </w:p>
    <w:moveToRangeEnd w:id="24"/>
    <w:p w14:paraId="63E8582E" w14:textId="77777777" w:rsidR="00527C86" w:rsidRDefault="00527C86" w:rsidP="00527C86">
      <w:pPr>
        <w:rPr>
          <w:ins w:id="35" w:author="Kamil Rextin" w:date="2013-10-02T22:27:00Z"/>
        </w:rPr>
      </w:pPr>
    </w:p>
    <w:p w14:paraId="638BB726" w14:textId="4F1448FE" w:rsidR="00527C86" w:rsidRDefault="00FA2E2C" w:rsidP="00527C86">
      <w:pPr>
        <w:rPr>
          <w:ins w:id="36" w:author="Kamil Rextin" w:date="2013-10-02T22:27:00Z"/>
        </w:rPr>
      </w:pPr>
      <w:ins w:id="37" w:author="Kamil Rextin" w:date="2013-10-02T22:27:00Z">
        <w:r>
          <w:t xml:space="preserve">Organimi is a web app </w:t>
        </w:r>
      </w:ins>
      <w:ins w:id="38" w:author="Kamil Rextin" w:date="2013-10-02T22:39:00Z">
        <w:r w:rsidR="00617E0F">
          <w:t xml:space="preserve">that makes it easy to </w:t>
        </w:r>
      </w:ins>
      <w:ins w:id="39" w:author="Kamil Rextin" w:date="2013-10-02T22:41:00Z">
        <w:r w:rsidR="00617E0F">
          <w:t xml:space="preserve">create role based </w:t>
        </w:r>
      </w:ins>
      <w:ins w:id="40" w:author="Kamil Rextin" w:date="2013-10-02T22:27:00Z">
        <w:del w:id="41" w:author="Kamil Rextin" w:date="2013-10-02T22:39:00Z">
          <w:r w:rsidDel="00617E0F">
            <w:delText xml:space="preserve">to that takes away your Org Chart pain. </w:delText>
          </w:r>
        </w:del>
        <w:del w:id="42" w:author="Kamil Rextin" w:date="2013-10-02T22:35:00Z">
          <w:r w:rsidDel="00617E0F">
            <w:delText>Upload people and their pictures from a CSV file. Create a role based Org Chart and drag and drop people in their role.</w:delText>
          </w:r>
        </w:del>
      </w:ins>
      <w:ins w:id="43" w:author="Kamil Rextin" w:date="2013-10-02T22:35:00Z">
        <w:r w:rsidR="00617E0F">
          <w:t>Organizational Charts</w:t>
        </w:r>
      </w:ins>
      <w:ins w:id="44" w:author="Kamil Rextin" w:date="2013-10-02T22:40:00Z">
        <w:r w:rsidR="00617E0F">
          <w:t>. With role</w:t>
        </w:r>
      </w:ins>
      <w:ins w:id="45" w:author="Kamil Rextin" w:date="2013-10-02T22:39:00Z">
        <w:r w:rsidR="00617E0F">
          <w:t xml:space="preserve"> based</w:t>
        </w:r>
      </w:ins>
      <w:ins w:id="46" w:author="Kamil Rextin" w:date="2013-10-02T22:40:00Z">
        <w:r w:rsidR="00617E0F">
          <w:t xml:space="preserve"> Org </w:t>
        </w:r>
      </w:ins>
      <w:ins w:id="47" w:author="Kamil Rextin" w:date="2013-10-02T22:41:00Z">
        <w:r w:rsidR="00617E0F">
          <w:t>Charts you</w:t>
        </w:r>
      </w:ins>
      <w:ins w:id="48" w:author="Kamil Rextin" w:date="2013-10-02T22:35:00Z">
        <w:r w:rsidR="00617E0F">
          <w:t xml:space="preserve"> can use Organimi for Organizational planning or Talent Management. </w:t>
        </w:r>
      </w:ins>
    </w:p>
    <w:p w14:paraId="01FE0FDD" w14:textId="77777777" w:rsidR="00FA2E2C" w:rsidRDefault="00FA2E2C" w:rsidP="00527C86">
      <w:pPr>
        <w:rPr>
          <w:ins w:id="49" w:author="Kamil Rextin" w:date="2013-10-02T22:27:00Z"/>
        </w:rPr>
      </w:pPr>
    </w:p>
    <w:p w14:paraId="0AB349B6" w14:textId="4F8FB288" w:rsidR="00FA2E2C" w:rsidDel="00617E0F" w:rsidRDefault="00FA2E2C" w:rsidP="00527C86">
      <w:pPr>
        <w:rPr>
          <w:ins w:id="50" w:author="Kamil Rextin" w:date="2013-10-02T22:27:00Z"/>
        </w:rPr>
      </w:pPr>
      <w:moveFromRangeStart w:id="51" w:author="Kamil Rextin" w:date="2013-10-02T22:36:00Z" w:name="move368516730"/>
      <w:moveFrom w:id="52" w:author="Kamil Rextin" w:date="2013-10-02T22:36:00Z">
        <w:ins w:id="53" w:author="Kamil Rextin" w:date="2013-10-02T22:27:00Z">
          <w:r w:rsidDel="00617E0F">
            <w:t xml:space="preserve">Or you can even upload your entire Org Chart from a CSV file (Pictures included then Zip) and free yourself from Org Chart pain! </w:t>
          </w:r>
        </w:ins>
      </w:moveFrom>
    </w:p>
    <w:moveFromRangeEnd w:id="51"/>
    <w:p w14:paraId="1B1F75FB" w14:textId="77777777" w:rsidR="00FA2E2C" w:rsidRDefault="00FA2E2C" w:rsidP="00527C86">
      <w:pPr>
        <w:rPr>
          <w:ins w:id="54" w:author="Kamil Rextin" w:date="2013-10-02T22:27:00Z"/>
        </w:rPr>
      </w:pPr>
    </w:p>
    <w:p w14:paraId="20FDE4C2" w14:textId="77777777" w:rsidR="00FA2E2C" w:rsidRDefault="00FA2E2C" w:rsidP="00527C86">
      <w:pPr>
        <w:rPr>
          <w:ins w:id="55" w:author="Kamil Rextin" w:date="2013-10-02T22:27:00Z"/>
        </w:rPr>
      </w:pPr>
      <w:ins w:id="56" w:author="Kamil Rextin" w:date="2013-10-02T22:27:00Z">
        <w:r>
          <w:t>With Organimi you can:</w:t>
        </w:r>
      </w:ins>
    </w:p>
    <w:p w14:paraId="473DB51D" w14:textId="77777777" w:rsidR="00FA2E2C" w:rsidRDefault="00FA2E2C" w:rsidP="008F54F6">
      <w:pPr>
        <w:pStyle w:val="ListParagraph"/>
        <w:numPr>
          <w:ilvl w:val="0"/>
          <w:numId w:val="1"/>
        </w:numPr>
        <w:spacing w:line="480" w:lineRule="auto"/>
        <w:rPr>
          <w:ins w:id="57" w:author="Kamil Rextin" w:date="2013-10-02T22:27:00Z"/>
        </w:rPr>
      </w:pPr>
      <w:ins w:id="58" w:author="Kamil Rextin" w:date="2013-10-02T22:27:00Z">
        <w:r>
          <w:t>Create an Org Chart in minutes</w:t>
        </w:r>
      </w:ins>
    </w:p>
    <w:p w14:paraId="2559F86F" w14:textId="77777777" w:rsidR="00FA2E2C" w:rsidRDefault="00FA2E2C" w:rsidP="008F54F6">
      <w:pPr>
        <w:pStyle w:val="ListParagraph"/>
        <w:numPr>
          <w:ilvl w:val="0"/>
          <w:numId w:val="1"/>
        </w:numPr>
        <w:spacing w:line="480" w:lineRule="auto"/>
        <w:rPr>
          <w:ins w:id="59" w:author="Kamil Rextin" w:date="2013-10-02T22:27:00Z"/>
        </w:rPr>
      </w:pPr>
      <w:ins w:id="60" w:author="Kamil Rextin" w:date="2013-10-02T22:27:00Z">
        <w:r>
          <w:t>Make changes by simply dragging and dropping.</w:t>
        </w:r>
      </w:ins>
    </w:p>
    <w:p w14:paraId="079C82DC" w14:textId="77777777" w:rsidR="00FA2E2C" w:rsidRDefault="00FA2E2C" w:rsidP="008F54F6">
      <w:pPr>
        <w:pStyle w:val="ListParagraph"/>
        <w:numPr>
          <w:ilvl w:val="0"/>
          <w:numId w:val="1"/>
        </w:numPr>
        <w:spacing w:line="480" w:lineRule="auto"/>
        <w:rPr>
          <w:ins w:id="61" w:author="Kamil Rextin" w:date="2013-10-02T22:27:00Z"/>
        </w:rPr>
      </w:pPr>
      <w:ins w:id="62" w:author="Kamil Rextin" w:date="2013-10-02T22:27:00Z">
        <w:r>
          <w:t>Role templates to easily replicate multiples of the same role</w:t>
        </w:r>
      </w:ins>
    </w:p>
    <w:p w14:paraId="1A54DECE" w14:textId="77777777" w:rsidR="00FA2E2C" w:rsidRDefault="00FA2E2C" w:rsidP="008F54F6">
      <w:pPr>
        <w:pStyle w:val="ListParagraph"/>
        <w:numPr>
          <w:ilvl w:val="0"/>
          <w:numId w:val="1"/>
        </w:numPr>
        <w:spacing w:line="480" w:lineRule="auto"/>
        <w:rPr>
          <w:ins w:id="63" w:author="Kamil Rextin" w:date="2013-10-02T22:27:00Z"/>
        </w:rPr>
      </w:pPr>
      <w:ins w:id="64" w:author="Kamil Rextin" w:date="2013-10-02T22:27:00Z">
        <w:r>
          <w:t xml:space="preserve">Groups – add by role or person so your groups are always </w:t>
        </w:r>
        <w:r w:rsidR="008F54F6">
          <w:t>up-to-date with the relevant people.</w:t>
        </w:r>
      </w:ins>
    </w:p>
    <w:p w14:paraId="44F4571B" w14:textId="77777777" w:rsidR="008F54F6" w:rsidRDefault="008F54F6" w:rsidP="008F54F6">
      <w:pPr>
        <w:pStyle w:val="ListParagraph"/>
        <w:numPr>
          <w:ilvl w:val="0"/>
          <w:numId w:val="1"/>
        </w:numPr>
        <w:spacing w:line="480" w:lineRule="auto"/>
        <w:rPr>
          <w:ins w:id="65" w:author="Kamil Rextin" w:date="2013-10-02T22:27:00Z"/>
        </w:rPr>
      </w:pPr>
      <w:ins w:id="66" w:author="Kamil Rextin" w:date="2013-10-02T22:27:00Z">
        <w:r>
          <w:t>Photoboards – Embed your Photoboards on the internet or intranet using an iFrame code we provide.</w:t>
        </w:r>
      </w:ins>
    </w:p>
    <w:p w14:paraId="6CBE9194" w14:textId="77777777" w:rsidR="008F54F6" w:rsidRDefault="008F54F6" w:rsidP="008F54F6">
      <w:pPr>
        <w:pStyle w:val="ListParagraph"/>
        <w:numPr>
          <w:ilvl w:val="0"/>
          <w:numId w:val="1"/>
        </w:numPr>
        <w:spacing w:line="480" w:lineRule="auto"/>
        <w:rPr>
          <w:ins w:id="67" w:author="Kamil Rextin" w:date="2013-10-02T22:27:00Z"/>
        </w:rPr>
      </w:pPr>
      <w:ins w:id="68" w:author="Kamil Rextin" w:date="2013-10-02T22:27:00Z">
        <w:r>
          <w:t xml:space="preserve">Google Image Search – Don’t have a picture for the person? Do a quick Google Image search within the app to find the right picture. </w:t>
        </w:r>
      </w:ins>
    </w:p>
    <w:p w14:paraId="65E3D4BF" w14:textId="77777777" w:rsidR="008F54F6" w:rsidRDefault="008F54F6" w:rsidP="008F54F6">
      <w:pPr>
        <w:pStyle w:val="ListParagraph"/>
        <w:numPr>
          <w:ilvl w:val="0"/>
          <w:numId w:val="1"/>
        </w:numPr>
        <w:spacing w:line="480" w:lineRule="auto"/>
        <w:rPr>
          <w:ins w:id="69" w:author="Kamil Rextin" w:date="2013-10-02T22:27:00Z"/>
        </w:rPr>
      </w:pPr>
      <w:ins w:id="70" w:author="Kamil Rextin" w:date="2013-10-02T22:27:00Z">
        <w:r>
          <w:t>Printing – Print the Org Chart as a multi-page PDF or shrink it to one page.</w:t>
        </w:r>
      </w:ins>
    </w:p>
    <w:p w14:paraId="6D4F043B" w14:textId="7065987F" w:rsidR="00B31ED4" w:rsidRDefault="008F54F6">
      <w:pPr>
        <w:pStyle w:val="ListParagraph"/>
        <w:numPr>
          <w:ilvl w:val="0"/>
          <w:numId w:val="1"/>
        </w:numPr>
        <w:spacing w:line="480" w:lineRule="auto"/>
        <w:rPr>
          <w:ins w:id="71" w:author="Kamil Rextin" w:date="2013-10-02T22:41:00Z"/>
        </w:rPr>
        <w:pPrChange w:id="72" w:author="Kamil Rextin" w:date="2013-10-02T22:27:00Z">
          <w:pPr/>
        </w:pPrChange>
      </w:pPr>
      <w:ins w:id="73" w:author="Kamil Rextin" w:date="2013-10-02T22:27:00Z">
        <w:r>
          <w:t>Collaboration – Email your Organization directly from the Org Chart</w:t>
        </w:r>
      </w:ins>
    </w:p>
    <w:p w14:paraId="72DAE56A" w14:textId="3920FABD" w:rsidR="00617E0F" w:rsidRDefault="00617E0F">
      <w:pPr>
        <w:pStyle w:val="ListParagraph"/>
        <w:numPr>
          <w:ilvl w:val="0"/>
          <w:numId w:val="1"/>
        </w:numPr>
        <w:spacing w:line="480" w:lineRule="auto"/>
        <w:rPr>
          <w:ins w:id="74" w:author="Kamil Rextin" w:date="2013-10-02T22:48:00Z"/>
        </w:rPr>
        <w:pPrChange w:id="75" w:author="Kamil Rextin" w:date="2013-10-02T22:27:00Z">
          <w:pPr/>
        </w:pPrChange>
      </w:pPr>
      <w:ins w:id="76" w:author="Kamil Rextin" w:date="2013-10-02T22:41:00Z">
        <w:r>
          <w:t xml:space="preserve">Multiple roles supported – Add people in single, shared or assistant roles. </w:t>
        </w:r>
      </w:ins>
      <w:ins w:id="77" w:author="Kamil Rextin" w:date="2013-10-02T22:43:00Z">
        <w:r>
          <w:t xml:space="preserve">Add department to give structure to your chart. </w:t>
        </w:r>
      </w:ins>
    </w:p>
    <w:p w14:paraId="6AF51198" w14:textId="59E4A480" w:rsidR="001C37C2" w:rsidRDefault="001C37C2" w:rsidP="001C37C2">
      <w:pPr>
        <w:spacing w:line="480" w:lineRule="auto"/>
        <w:pPrChange w:id="78" w:author="Kamil Rextin" w:date="2013-10-02T22:48:00Z">
          <w:pPr/>
        </w:pPrChange>
      </w:pPr>
      <w:ins w:id="79" w:author="Kamil Rextin" w:date="2013-10-02T22:48:00Z">
        <w:r>
          <w:br/>
          <w:t xml:space="preserve">And the best part? Organimi is completely free for Organizations up-to 500 people. So check out Organimi today and map out your organization on an interactive Org Chart. </w:t>
        </w:r>
      </w:ins>
      <w:bookmarkStart w:id="80" w:name="_GoBack"/>
      <w:bookmarkEnd w:id="80"/>
    </w:p>
    <w:sectPr w:rsidR="001C3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34DB0"/>
    <w:multiLevelType w:val="hybridMultilevel"/>
    <w:tmpl w:val="34C6E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l Rextin">
    <w15:presenceInfo w15:providerId="Windows Live" w15:userId="ac042d01169e4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23"/>
    <w:rsid w:val="0000379D"/>
    <w:rsid w:val="0000403E"/>
    <w:rsid w:val="000061B6"/>
    <w:rsid w:val="00006636"/>
    <w:rsid w:val="00014E5B"/>
    <w:rsid w:val="00022930"/>
    <w:rsid w:val="00023ECB"/>
    <w:rsid w:val="00034B0B"/>
    <w:rsid w:val="00034BB4"/>
    <w:rsid w:val="000351C8"/>
    <w:rsid w:val="000424EA"/>
    <w:rsid w:val="00046C86"/>
    <w:rsid w:val="00052B9A"/>
    <w:rsid w:val="000536F9"/>
    <w:rsid w:val="00055C6D"/>
    <w:rsid w:val="000569D5"/>
    <w:rsid w:val="00063497"/>
    <w:rsid w:val="00084D48"/>
    <w:rsid w:val="000915D9"/>
    <w:rsid w:val="000919C6"/>
    <w:rsid w:val="000A142D"/>
    <w:rsid w:val="000B12AF"/>
    <w:rsid w:val="000B4627"/>
    <w:rsid w:val="000B6283"/>
    <w:rsid w:val="000B7178"/>
    <w:rsid w:val="000C5F1B"/>
    <w:rsid w:val="000D3E44"/>
    <w:rsid w:val="000D7875"/>
    <w:rsid w:val="000E636B"/>
    <w:rsid w:val="000F0392"/>
    <w:rsid w:val="000F1DD0"/>
    <w:rsid w:val="00106D53"/>
    <w:rsid w:val="00107FB1"/>
    <w:rsid w:val="00114039"/>
    <w:rsid w:val="00120718"/>
    <w:rsid w:val="001250C6"/>
    <w:rsid w:val="00126562"/>
    <w:rsid w:val="00132157"/>
    <w:rsid w:val="00133337"/>
    <w:rsid w:val="00133785"/>
    <w:rsid w:val="0013388F"/>
    <w:rsid w:val="00140EA4"/>
    <w:rsid w:val="00145440"/>
    <w:rsid w:val="001515D5"/>
    <w:rsid w:val="0015531B"/>
    <w:rsid w:val="00157757"/>
    <w:rsid w:val="00162E73"/>
    <w:rsid w:val="001635D5"/>
    <w:rsid w:val="0017079D"/>
    <w:rsid w:val="001726A1"/>
    <w:rsid w:val="001771E4"/>
    <w:rsid w:val="001A1BCF"/>
    <w:rsid w:val="001B1242"/>
    <w:rsid w:val="001B3E2A"/>
    <w:rsid w:val="001C0F94"/>
    <w:rsid w:val="001C37C2"/>
    <w:rsid w:val="001D07F1"/>
    <w:rsid w:val="001E3176"/>
    <w:rsid w:val="001F0B53"/>
    <w:rsid w:val="001F4604"/>
    <w:rsid w:val="00200421"/>
    <w:rsid w:val="00204EA2"/>
    <w:rsid w:val="0020752C"/>
    <w:rsid w:val="00213548"/>
    <w:rsid w:val="00217255"/>
    <w:rsid w:val="00220368"/>
    <w:rsid w:val="00223703"/>
    <w:rsid w:val="00226B97"/>
    <w:rsid w:val="00227CCF"/>
    <w:rsid w:val="002427BE"/>
    <w:rsid w:val="0025176D"/>
    <w:rsid w:val="00252CB3"/>
    <w:rsid w:val="00253ADC"/>
    <w:rsid w:val="00255FA8"/>
    <w:rsid w:val="00264608"/>
    <w:rsid w:val="002668C9"/>
    <w:rsid w:val="00270D3D"/>
    <w:rsid w:val="00274187"/>
    <w:rsid w:val="00277C13"/>
    <w:rsid w:val="002858DA"/>
    <w:rsid w:val="00296281"/>
    <w:rsid w:val="002A2002"/>
    <w:rsid w:val="002A534F"/>
    <w:rsid w:val="002C52D4"/>
    <w:rsid w:val="002C58A3"/>
    <w:rsid w:val="002D0E70"/>
    <w:rsid w:val="002D3CAF"/>
    <w:rsid w:val="002E08C7"/>
    <w:rsid w:val="002E0EB3"/>
    <w:rsid w:val="002F06BB"/>
    <w:rsid w:val="002F09EE"/>
    <w:rsid w:val="002F67D0"/>
    <w:rsid w:val="00301FC5"/>
    <w:rsid w:val="00302E0E"/>
    <w:rsid w:val="00303BB1"/>
    <w:rsid w:val="00305BAA"/>
    <w:rsid w:val="00314AE4"/>
    <w:rsid w:val="00315C9F"/>
    <w:rsid w:val="00315FF0"/>
    <w:rsid w:val="003174FB"/>
    <w:rsid w:val="00320E4A"/>
    <w:rsid w:val="00321AC0"/>
    <w:rsid w:val="00326B4D"/>
    <w:rsid w:val="0034008E"/>
    <w:rsid w:val="00340ECD"/>
    <w:rsid w:val="00344094"/>
    <w:rsid w:val="00345E77"/>
    <w:rsid w:val="003500EA"/>
    <w:rsid w:val="003508CF"/>
    <w:rsid w:val="003800A2"/>
    <w:rsid w:val="003834CB"/>
    <w:rsid w:val="003867B7"/>
    <w:rsid w:val="003931E8"/>
    <w:rsid w:val="00393BB2"/>
    <w:rsid w:val="003A5622"/>
    <w:rsid w:val="003B0BF1"/>
    <w:rsid w:val="003B1FF4"/>
    <w:rsid w:val="003C0C6B"/>
    <w:rsid w:val="003C1127"/>
    <w:rsid w:val="003C1328"/>
    <w:rsid w:val="003D5BDA"/>
    <w:rsid w:val="003D6E31"/>
    <w:rsid w:val="003E13C1"/>
    <w:rsid w:val="003E1A90"/>
    <w:rsid w:val="003F040B"/>
    <w:rsid w:val="003F0F42"/>
    <w:rsid w:val="003F6E3B"/>
    <w:rsid w:val="00401616"/>
    <w:rsid w:val="00402BE0"/>
    <w:rsid w:val="00414684"/>
    <w:rsid w:val="00424DB5"/>
    <w:rsid w:val="00433611"/>
    <w:rsid w:val="004352EE"/>
    <w:rsid w:val="0043786B"/>
    <w:rsid w:val="004378AF"/>
    <w:rsid w:val="0044316D"/>
    <w:rsid w:val="00451FEF"/>
    <w:rsid w:val="00471E4E"/>
    <w:rsid w:val="004857AC"/>
    <w:rsid w:val="00497635"/>
    <w:rsid w:val="004A5BCC"/>
    <w:rsid w:val="004A671A"/>
    <w:rsid w:val="004B14F1"/>
    <w:rsid w:val="004B3CE5"/>
    <w:rsid w:val="004C2613"/>
    <w:rsid w:val="004D59E0"/>
    <w:rsid w:val="004E12A0"/>
    <w:rsid w:val="004E4DFD"/>
    <w:rsid w:val="004F2ECA"/>
    <w:rsid w:val="004F5E85"/>
    <w:rsid w:val="0050226A"/>
    <w:rsid w:val="00506701"/>
    <w:rsid w:val="005129A1"/>
    <w:rsid w:val="00527C86"/>
    <w:rsid w:val="0053092E"/>
    <w:rsid w:val="00544666"/>
    <w:rsid w:val="005509D7"/>
    <w:rsid w:val="00551176"/>
    <w:rsid w:val="00560133"/>
    <w:rsid w:val="00561D08"/>
    <w:rsid w:val="00563C87"/>
    <w:rsid w:val="00566010"/>
    <w:rsid w:val="005757C9"/>
    <w:rsid w:val="005874D1"/>
    <w:rsid w:val="00590F95"/>
    <w:rsid w:val="005A211B"/>
    <w:rsid w:val="005B2588"/>
    <w:rsid w:val="005B3702"/>
    <w:rsid w:val="005B570D"/>
    <w:rsid w:val="005B63D0"/>
    <w:rsid w:val="005B706F"/>
    <w:rsid w:val="005C1229"/>
    <w:rsid w:val="005C13A0"/>
    <w:rsid w:val="005C39EB"/>
    <w:rsid w:val="005D1DCD"/>
    <w:rsid w:val="005D710B"/>
    <w:rsid w:val="005E2387"/>
    <w:rsid w:val="005E6713"/>
    <w:rsid w:val="005F3B8E"/>
    <w:rsid w:val="005F5750"/>
    <w:rsid w:val="005F73E3"/>
    <w:rsid w:val="00605D1C"/>
    <w:rsid w:val="006069C7"/>
    <w:rsid w:val="00611F37"/>
    <w:rsid w:val="00617E0F"/>
    <w:rsid w:val="006242E3"/>
    <w:rsid w:val="00625D35"/>
    <w:rsid w:val="00626FBA"/>
    <w:rsid w:val="00634FCC"/>
    <w:rsid w:val="00635573"/>
    <w:rsid w:val="0064119D"/>
    <w:rsid w:val="006426CA"/>
    <w:rsid w:val="00662D2C"/>
    <w:rsid w:val="00667697"/>
    <w:rsid w:val="00685816"/>
    <w:rsid w:val="006872BC"/>
    <w:rsid w:val="006912C6"/>
    <w:rsid w:val="00692292"/>
    <w:rsid w:val="00692945"/>
    <w:rsid w:val="006929DA"/>
    <w:rsid w:val="006955EC"/>
    <w:rsid w:val="0069586F"/>
    <w:rsid w:val="006A434B"/>
    <w:rsid w:val="006A7D37"/>
    <w:rsid w:val="006B37B5"/>
    <w:rsid w:val="006C1CAC"/>
    <w:rsid w:val="006C7CBE"/>
    <w:rsid w:val="006D48B3"/>
    <w:rsid w:val="006D785D"/>
    <w:rsid w:val="006F0D1A"/>
    <w:rsid w:val="007153FF"/>
    <w:rsid w:val="00726ED0"/>
    <w:rsid w:val="0073013D"/>
    <w:rsid w:val="0074271A"/>
    <w:rsid w:val="0074668A"/>
    <w:rsid w:val="00751CF9"/>
    <w:rsid w:val="00753737"/>
    <w:rsid w:val="0077591D"/>
    <w:rsid w:val="00782C98"/>
    <w:rsid w:val="00790446"/>
    <w:rsid w:val="0079400C"/>
    <w:rsid w:val="007A774D"/>
    <w:rsid w:val="007B7782"/>
    <w:rsid w:val="007C03B1"/>
    <w:rsid w:val="007C186A"/>
    <w:rsid w:val="007C4959"/>
    <w:rsid w:val="007C71F0"/>
    <w:rsid w:val="007C7AE6"/>
    <w:rsid w:val="007D257E"/>
    <w:rsid w:val="007D3AFE"/>
    <w:rsid w:val="007E0100"/>
    <w:rsid w:val="007E5DE7"/>
    <w:rsid w:val="007F1ABC"/>
    <w:rsid w:val="007F74FB"/>
    <w:rsid w:val="00811102"/>
    <w:rsid w:val="0081407E"/>
    <w:rsid w:val="00822BD9"/>
    <w:rsid w:val="0082422C"/>
    <w:rsid w:val="00830C46"/>
    <w:rsid w:val="00834B43"/>
    <w:rsid w:val="00834C85"/>
    <w:rsid w:val="00835E98"/>
    <w:rsid w:val="0084112C"/>
    <w:rsid w:val="00843BF8"/>
    <w:rsid w:val="00851912"/>
    <w:rsid w:val="00855C2D"/>
    <w:rsid w:val="0086062C"/>
    <w:rsid w:val="0087219C"/>
    <w:rsid w:val="00873CE2"/>
    <w:rsid w:val="00875482"/>
    <w:rsid w:val="00877B71"/>
    <w:rsid w:val="00884A0C"/>
    <w:rsid w:val="00897D2E"/>
    <w:rsid w:val="008A4F5A"/>
    <w:rsid w:val="008C55A2"/>
    <w:rsid w:val="008C569D"/>
    <w:rsid w:val="008C635E"/>
    <w:rsid w:val="008E68E0"/>
    <w:rsid w:val="008E7B57"/>
    <w:rsid w:val="008F17D2"/>
    <w:rsid w:val="008F54F6"/>
    <w:rsid w:val="008F5A28"/>
    <w:rsid w:val="008F5D46"/>
    <w:rsid w:val="008F66D8"/>
    <w:rsid w:val="00902A7B"/>
    <w:rsid w:val="0090781E"/>
    <w:rsid w:val="009338B5"/>
    <w:rsid w:val="0093568A"/>
    <w:rsid w:val="0097224E"/>
    <w:rsid w:val="00973DF5"/>
    <w:rsid w:val="00991199"/>
    <w:rsid w:val="009927CF"/>
    <w:rsid w:val="009950DC"/>
    <w:rsid w:val="00997B31"/>
    <w:rsid w:val="009A0774"/>
    <w:rsid w:val="009A68DA"/>
    <w:rsid w:val="009B2014"/>
    <w:rsid w:val="009C4422"/>
    <w:rsid w:val="009D0675"/>
    <w:rsid w:val="009D32C2"/>
    <w:rsid w:val="009D53BB"/>
    <w:rsid w:val="009E01DF"/>
    <w:rsid w:val="009E682D"/>
    <w:rsid w:val="009F576A"/>
    <w:rsid w:val="00A0126F"/>
    <w:rsid w:val="00A13DC4"/>
    <w:rsid w:val="00A221AA"/>
    <w:rsid w:val="00A2279F"/>
    <w:rsid w:val="00A27565"/>
    <w:rsid w:val="00A27E71"/>
    <w:rsid w:val="00A31C56"/>
    <w:rsid w:val="00A33124"/>
    <w:rsid w:val="00A33609"/>
    <w:rsid w:val="00A434CB"/>
    <w:rsid w:val="00A45A0F"/>
    <w:rsid w:val="00A564D9"/>
    <w:rsid w:val="00A60649"/>
    <w:rsid w:val="00A62438"/>
    <w:rsid w:val="00A67466"/>
    <w:rsid w:val="00A80E7E"/>
    <w:rsid w:val="00A84F76"/>
    <w:rsid w:val="00A972C6"/>
    <w:rsid w:val="00AA7A1B"/>
    <w:rsid w:val="00AB18C7"/>
    <w:rsid w:val="00AB6A4E"/>
    <w:rsid w:val="00AB6F01"/>
    <w:rsid w:val="00AC1314"/>
    <w:rsid w:val="00AC2E1C"/>
    <w:rsid w:val="00AC46A5"/>
    <w:rsid w:val="00AC7C53"/>
    <w:rsid w:val="00AD51B5"/>
    <w:rsid w:val="00AE49AA"/>
    <w:rsid w:val="00AE606E"/>
    <w:rsid w:val="00B0694A"/>
    <w:rsid w:val="00B11139"/>
    <w:rsid w:val="00B15033"/>
    <w:rsid w:val="00B25D26"/>
    <w:rsid w:val="00B26E44"/>
    <w:rsid w:val="00B31ED4"/>
    <w:rsid w:val="00B34B23"/>
    <w:rsid w:val="00B40C16"/>
    <w:rsid w:val="00B529A7"/>
    <w:rsid w:val="00B52A92"/>
    <w:rsid w:val="00B53508"/>
    <w:rsid w:val="00B63DE0"/>
    <w:rsid w:val="00B645E8"/>
    <w:rsid w:val="00B7044E"/>
    <w:rsid w:val="00B71BD1"/>
    <w:rsid w:val="00B71DAF"/>
    <w:rsid w:val="00B951EE"/>
    <w:rsid w:val="00B95E74"/>
    <w:rsid w:val="00BA1141"/>
    <w:rsid w:val="00BB0298"/>
    <w:rsid w:val="00BB1E9B"/>
    <w:rsid w:val="00BB2434"/>
    <w:rsid w:val="00BC3D81"/>
    <w:rsid w:val="00BD7E37"/>
    <w:rsid w:val="00C00986"/>
    <w:rsid w:val="00C04E55"/>
    <w:rsid w:val="00C11169"/>
    <w:rsid w:val="00C142D6"/>
    <w:rsid w:val="00C148B1"/>
    <w:rsid w:val="00C23342"/>
    <w:rsid w:val="00C258F3"/>
    <w:rsid w:val="00C323C9"/>
    <w:rsid w:val="00C50A7C"/>
    <w:rsid w:val="00C51000"/>
    <w:rsid w:val="00C55335"/>
    <w:rsid w:val="00C71EFB"/>
    <w:rsid w:val="00C7335B"/>
    <w:rsid w:val="00C757C5"/>
    <w:rsid w:val="00C77DDF"/>
    <w:rsid w:val="00C81A54"/>
    <w:rsid w:val="00C82873"/>
    <w:rsid w:val="00CC1D49"/>
    <w:rsid w:val="00CE3F3E"/>
    <w:rsid w:val="00CE6788"/>
    <w:rsid w:val="00CE7645"/>
    <w:rsid w:val="00CF616E"/>
    <w:rsid w:val="00CF68CC"/>
    <w:rsid w:val="00CF784E"/>
    <w:rsid w:val="00D024ED"/>
    <w:rsid w:val="00D104D0"/>
    <w:rsid w:val="00D30629"/>
    <w:rsid w:val="00D33A56"/>
    <w:rsid w:val="00D3533D"/>
    <w:rsid w:val="00D371D7"/>
    <w:rsid w:val="00D4202A"/>
    <w:rsid w:val="00D4407A"/>
    <w:rsid w:val="00D47E61"/>
    <w:rsid w:val="00D50238"/>
    <w:rsid w:val="00D84943"/>
    <w:rsid w:val="00D92B1F"/>
    <w:rsid w:val="00DA3FB6"/>
    <w:rsid w:val="00DA4797"/>
    <w:rsid w:val="00DA7415"/>
    <w:rsid w:val="00DB2E7F"/>
    <w:rsid w:val="00DB443A"/>
    <w:rsid w:val="00DB719E"/>
    <w:rsid w:val="00DC0120"/>
    <w:rsid w:val="00DC22D2"/>
    <w:rsid w:val="00DC3191"/>
    <w:rsid w:val="00DC3618"/>
    <w:rsid w:val="00DD0ABC"/>
    <w:rsid w:val="00DD1347"/>
    <w:rsid w:val="00DD13D2"/>
    <w:rsid w:val="00DD3C59"/>
    <w:rsid w:val="00DD42FA"/>
    <w:rsid w:val="00DD4389"/>
    <w:rsid w:val="00DE7F52"/>
    <w:rsid w:val="00DF1DDD"/>
    <w:rsid w:val="00DF2917"/>
    <w:rsid w:val="00DF4619"/>
    <w:rsid w:val="00E20835"/>
    <w:rsid w:val="00E2538A"/>
    <w:rsid w:val="00E270E0"/>
    <w:rsid w:val="00E30037"/>
    <w:rsid w:val="00E32BDF"/>
    <w:rsid w:val="00E3357F"/>
    <w:rsid w:val="00E342C2"/>
    <w:rsid w:val="00E34345"/>
    <w:rsid w:val="00E41112"/>
    <w:rsid w:val="00E47E4B"/>
    <w:rsid w:val="00E510FC"/>
    <w:rsid w:val="00E60D6F"/>
    <w:rsid w:val="00E72516"/>
    <w:rsid w:val="00E72859"/>
    <w:rsid w:val="00E806D5"/>
    <w:rsid w:val="00E94132"/>
    <w:rsid w:val="00E95704"/>
    <w:rsid w:val="00E97614"/>
    <w:rsid w:val="00EA6BBD"/>
    <w:rsid w:val="00EB6916"/>
    <w:rsid w:val="00EB6E65"/>
    <w:rsid w:val="00EC1EBC"/>
    <w:rsid w:val="00EE7323"/>
    <w:rsid w:val="00EF4921"/>
    <w:rsid w:val="00F02067"/>
    <w:rsid w:val="00F11951"/>
    <w:rsid w:val="00F16C45"/>
    <w:rsid w:val="00F31F08"/>
    <w:rsid w:val="00F33C1B"/>
    <w:rsid w:val="00F34899"/>
    <w:rsid w:val="00F41911"/>
    <w:rsid w:val="00F42A5F"/>
    <w:rsid w:val="00F50195"/>
    <w:rsid w:val="00F551FD"/>
    <w:rsid w:val="00F57A69"/>
    <w:rsid w:val="00F603A6"/>
    <w:rsid w:val="00F623BC"/>
    <w:rsid w:val="00F66BD4"/>
    <w:rsid w:val="00F67379"/>
    <w:rsid w:val="00F72860"/>
    <w:rsid w:val="00F73D27"/>
    <w:rsid w:val="00F853E0"/>
    <w:rsid w:val="00F87CA2"/>
    <w:rsid w:val="00F91C36"/>
    <w:rsid w:val="00F91FFF"/>
    <w:rsid w:val="00F950DD"/>
    <w:rsid w:val="00F96708"/>
    <w:rsid w:val="00FA2E2C"/>
    <w:rsid w:val="00FA597C"/>
    <w:rsid w:val="00FB4F36"/>
    <w:rsid w:val="00FC195E"/>
    <w:rsid w:val="00FC3667"/>
    <w:rsid w:val="00FD702D"/>
    <w:rsid w:val="00FD792C"/>
    <w:rsid w:val="00FE2799"/>
    <w:rsid w:val="00FF33AC"/>
    <w:rsid w:val="00FF4CD7"/>
    <w:rsid w:val="00FF548D"/>
    <w:rsid w:val="00FF5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05A07-0410-4039-9684-8A087319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31ED4"/>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B31E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7E0F"/>
    <w:pPr>
      <w:ind w:left="720"/>
      <w:contextualSpacing/>
    </w:pPr>
  </w:style>
  <w:style w:type="paragraph" w:styleId="Revision">
    <w:name w:val="Revision"/>
    <w:hidden/>
    <w:uiPriority w:val="99"/>
    <w:semiHidden/>
    <w:rsid w:val="00617E0F"/>
    <w:pPr>
      <w:spacing w:after="0" w:line="240" w:lineRule="auto"/>
    </w:pPr>
  </w:style>
  <w:style w:type="paragraph" w:styleId="BalloonText">
    <w:name w:val="Balloon Text"/>
    <w:basedOn w:val="Normal"/>
    <w:link w:val="BalloonTextChar"/>
    <w:uiPriority w:val="99"/>
    <w:semiHidden/>
    <w:unhideWhenUsed/>
    <w:rsid w:val="00617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E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4426">
      <w:bodyDiv w:val="1"/>
      <w:marLeft w:val="0"/>
      <w:marRight w:val="0"/>
      <w:marTop w:val="0"/>
      <w:marBottom w:val="0"/>
      <w:divBdr>
        <w:top w:val="none" w:sz="0" w:space="0" w:color="auto"/>
        <w:left w:val="none" w:sz="0" w:space="0" w:color="auto"/>
        <w:bottom w:val="none" w:sz="0" w:space="0" w:color="auto"/>
        <w:right w:val="none" w:sz="0" w:space="0" w:color="auto"/>
      </w:divBdr>
      <w:divsChild>
        <w:div w:id="74098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2B32-07A8-4923-8691-33570C1C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Rextin</dc:creator>
  <cp:keywords>chrome, organimi, marketing copy</cp:keywords>
  <dc:description/>
  <cp:lastModifiedBy>Kamil Rextin</cp:lastModifiedBy>
  <cp:revision>3</cp:revision>
  <dcterms:created xsi:type="dcterms:W3CDTF">2013-09-17T22:29:00Z</dcterms:created>
  <dcterms:modified xsi:type="dcterms:W3CDTF">2013-10-03T02:49:00Z</dcterms:modified>
</cp:coreProperties>
</file>